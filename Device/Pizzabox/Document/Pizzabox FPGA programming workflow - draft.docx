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4C" w:rsidRPr="00D0124C" w:rsidRDefault="00D0124C" w:rsidP="00D0124C">
      <w:pPr>
        <w:jc w:val="center"/>
        <w:rPr>
          <w:sz w:val="40"/>
          <w:szCs w:val="40"/>
        </w:rPr>
      </w:pPr>
      <w:bookmarkStart w:id="0" w:name="_GoBack"/>
      <w:bookmarkEnd w:id="0"/>
      <w:r w:rsidRPr="00D0124C">
        <w:rPr>
          <w:rFonts w:ascii="Calibri" w:hAnsi="Calibri"/>
          <w:b/>
          <w:bCs/>
          <w:sz w:val="40"/>
          <w:szCs w:val="40"/>
        </w:rPr>
        <w:t>Pizzabox FPGA programming workflow:</w:t>
      </w:r>
    </w:p>
    <w:p w:rsidR="00D0124C" w:rsidRDefault="00D0124C" w:rsidP="00D0124C"/>
    <w:p w:rsidR="00D0124C" w:rsidRDefault="00D0124C" w:rsidP="00D0124C">
      <w:r>
        <w:rPr>
          <w:rFonts w:ascii="Calibri" w:hAnsi="Calibri"/>
        </w:rPr>
        <w:t>1) Change custom core (</w:t>
      </w:r>
      <w:proofErr w:type="spellStart"/>
      <w:r>
        <w:rPr>
          <w:rFonts w:ascii="Calibri" w:hAnsi="Calibri"/>
        </w:rPr>
        <w:t>veriog</w:t>
      </w:r>
      <w:proofErr w:type="spellEnd"/>
      <w:r>
        <w:rPr>
          <w:rFonts w:ascii="Calibri" w:hAnsi="Calibri"/>
        </w:rPr>
        <w:t>/RTL), build in ISE.</w:t>
      </w:r>
      <w:ins w:id="1" w:author="Li, Ji" w:date="2017-10-12T14:59:00Z">
        <w:r>
          <w:rPr>
            <w:rFonts w:ascii="Calibri" w:hAnsi="Calibri"/>
          </w:rPr>
          <w:t xml:space="preserve"> </w:t>
        </w:r>
        <w:r w:rsidRPr="00D0124C">
          <w:rPr>
            <w:rFonts w:ascii="Calibri" w:hAnsi="Calibri"/>
            <w:color w:val="FF0000"/>
            <w:szCs w:val="28"/>
            <w:rPrChange w:id="2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</w:t>
        </w:r>
        <w:proofErr w:type="spellStart"/>
        <w:r w:rsidRPr="00D0124C">
          <w:rPr>
            <w:rFonts w:ascii="Calibri" w:hAnsi="Calibri"/>
            <w:color w:val="FF0000"/>
            <w:szCs w:val="28"/>
            <w:rPrChange w:id="3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enc</w:t>
        </w:r>
        <w:proofErr w:type="spellEnd"/>
        <w:r w:rsidRPr="00D0124C">
          <w:rPr>
            <w:rFonts w:ascii="Calibri" w:hAnsi="Calibri"/>
            <w:color w:val="FF0000"/>
            <w:szCs w:val="28"/>
            <w:rPrChange w:id="4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\pquest_1.srcs\sources_1 \</w:t>
        </w:r>
        <w:proofErr w:type="spellStart"/>
        <w:r w:rsidRPr="00D0124C">
          <w:rPr>
            <w:rFonts w:ascii="Calibri" w:hAnsi="Calibri"/>
            <w:color w:val="FF0000"/>
            <w:szCs w:val="28"/>
            <w:rPrChange w:id="5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edk</w:t>
        </w:r>
        <w:proofErr w:type="spellEnd"/>
        <w:r w:rsidRPr="00D0124C">
          <w:rPr>
            <w:rFonts w:ascii="Calibri" w:hAnsi="Calibri"/>
            <w:color w:val="FF0000"/>
            <w:szCs w:val="28"/>
            <w:rPrChange w:id="6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</w:t>
        </w:r>
        <w:proofErr w:type="spellStart"/>
        <w:r w:rsidRPr="00D0124C">
          <w:rPr>
            <w:rFonts w:ascii="Calibri" w:hAnsi="Calibri"/>
            <w:color w:val="FF0000"/>
            <w:szCs w:val="28"/>
            <w:rPrChange w:id="7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microblaze</w:t>
        </w:r>
        <w:proofErr w:type="spellEnd"/>
        <w:r w:rsidRPr="00D0124C">
          <w:rPr>
            <w:rFonts w:ascii="Calibri" w:hAnsi="Calibri"/>
            <w:color w:val="FF0000"/>
            <w:szCs w:val="28"/>
            <w:rPrChange w:id="8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\pcores\</w:t>
        </w:r>
        <w:proofErr w:type="spellStart"/>
        <w:r w:rsidRPr="00D0124C">
          <w:rPr>
            <w:rFonts w:ascii="Calibri" w:hAnsi="Calibri"/>
            <w:i/>
            <w:color w:val="FF0000"/>
            <w:szCs w:val="28"/>
            <w:rPrChange w:id="9" w:author="Li, Ji" w:date="2017-10-12T14:59:00Z">
              <w:rPr>
                <w:rFonts w:ascii="Calibri" w:hAnsi="Calibri"/>
                <w:i/>
                <w:color w:val="FF0000"/>
                <w:szCs w:val="28"/>
              </w:rPr>
            </w:rPrChange>
          </w:rPr>
          <w:t>core_name_ver</w:t>
        </w:r>
        <w:proofErr w:type="spellEnd"/>
        <w:r w:rsidRPr="00D0124C">
          <w:rPr>
            <w:rFonts w:ascii="Calibri" w:hAnsi="Calibri"/>
            <w:color w:val="FF0000"/>
            <w:szCs w:val="28"/>
            <w:rPrChange w:id="10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</w:t>
        </w:r>
        <w:proofErr w:type="spellStart"/>
        <w:r w:rsidRPr="00D0124C">
          <w:rPr>
            <w:rFonts w:ascii="Calibri" w:hAnsi="Calibri"/>
            <w:color w:val="FF0000"/>
            <w:szCs w:val="28"/>
            <w:rPrChange w:id="11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devl</w:t>
        </w:r>
        <w:proofErr w:type="spellEnd"/>
        <w:r w:rsidRPr="00D0124C">
          <w:rPr>
            <w:rFonts w:ascii="Calibri" w:hAnsi="Calibri"/>
            <w:color w:val="FF0000"/>
            <w:szCs w:val="28"/>
            <w:rPrChange w:id="12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</w:t>
        </w:r>
        <w:proofErr w:type="spellStart"/>
        <w:r w:rsidRPr="00D0124C">
          <w:rPr>
            <w:rFonts w:ascii="Calibri" w:hAnsi="Calibri"/>
            <w:color w:val="FF0000"/>
            <w:szCs w:val="28"/>
            <w:rPrChange w:id="13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projnav</w:t>
        </w:r>
        <w:proofErr w:type="spellEnd"/>
        <w:r w:rsidRPr="00D0124C">
          <w:rPr>
            <w:rFonts w:ascii="Calibri" w:hAnsi="Calibri"/>
            <w:color w:val="FF0000"/>
            <w:szCs w:val="28"/>
            <w:rPrChange w:id="14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</w:t>
        </w:r>
      </w:ins>
    </w:p>
    <w:p w:rsidR="00D0124C" w:rsidRDefault="00D0124C" w:rsidP="00D0124C"/>
    <w:p w:rsidR="00D0124C" w:rsidRDefault="00D0124C" w:rsidP="00D0124C">
      <w:r>
        <w:rPr>
          <w:rFonts w:ascii="Calibri" w:hAnsi="Calibri"/>
        </w:rPr>
        <w:t>2) In XPS: import periphery again</w:t>
      </w:r>
      <w:ins w:id="15" w:author="Li, Ji" w:date="2017-10-13T15:58:00Z">
        <w:r w:rsidR="00A27429">
          <w:rPr>
            <w:rFonts w:ascii="Calibri" w:hAnsi="Calibri"/>
          </w:rPr>
          <w:t>.</w:t>
        </w:r>
      </w:ins>
      <w:del w:id="16" w:author="Li, Ji" w:date="2017-10-13T15:58:00Z">
        <w:r w:rsidDel="00A27429">
          <w:rPr>
            <w:rFonts w:ascii="Calibri" w:hAnsi="Calibri"/>
          </w:rPr>
          <w:delText>,</w:delText>
        </w:r>
      </w:del>
      <w:r>
        <w:rPr>
          <w:rFonts w:ascii="Calibri" w:hAnsi="Calibri"/>
        </w:rPr>
        <w:t xml:space="preserve"> </w:t>
      </w:r>
      <w:del w:id="17" w:author="Li, Ji" w:date="2017-10-13T15:58:00Z">
        <w:r w:rsidDel="00A27429">
          <w:rPr>
            <w:rFonts w:ascii="Calibri" w:hAnsi="Calibri"/>
          </w:rPr>
          <w:delText>r</w:delText>
        </w:r>
      </w:del>
      <w:proofErr w:type="gramStart"/>
      <w:ins w:id="18" w:author="Li, Ji" w:date="2017-10-13T15:58:00Z">
        <w:r w:rsidR="00A27429">
          <w:rPr>
            <w:rFonts w:ascii="Calibri" w:hAnsi="Calibri"/>
          </w:rPr>
          <w:t>r</w:t>
        </w:r>
      </w:ins>
      <w:r>
        <w:rPr>
          <w:rFonts w:ascii="Calibri" w:hAnsi="Calibri"/>
        </w:rPr>
        <w:t>emove</w:t>
      </w:r>
      <w:proofErr w:type="gramEnd"/>
      <w:r>
        <w:rPr>
          <w:rFonts w:ascii="Calibri" w:hAnsi="Calibri"/>
        </w:rPr>
        <w:t xml:space="preserve"> module wrapper *.ngc files from implementation folder </w:t>
      </w:r>
      <w:ins w:id="19" w:author="Li, Ji" w:date="2017-10-12T14:59:00Z">
        <w:r w:rsidRPr="00D0124C">
          <w:rPr>
            <w:rFonts w:ascii="Calibri" w:hAnsi="Calibri"/>
            <w:color w:val="FF0000"/>
            <w:szCs w:val="28"/>
            <w:rPrChange w:id="20" w:author="Li, Ji" w:date="2017-10-12T14:59:00Z">
              <w:rPr>
                <w:rFonts w:ascii="Calibri" w:hAnsi="Calibri"/>
                <w:szCs w:val="28"/>
              </w:rPr>
            </w:rPrChange>
          </w:rPr>
          <w:t>(\</w:t>
        </w:r>
        <w:proofErr w:type="spellStart"/>
        <w:r w:rsidRPr="00D0124C">
          <w:rPr>
            <w:rFonts w:ascii="Calibri" w:hAnsi="Calibri"/>
            <w:color w:val="FF0000"/>
            <w:szCs w:val="28"/>
            <w:rPrChange w:id="21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enc</w:t>
        </w:r>
        <w:proofErr w:type="spellEnd"/>
        <w:r w:rsidRPr="00D0124C">
          <w:rPr>
            <w:rFonts w:ascii="Calibri" w:hAnsi="Calibri"/>
            <w:color w:val="FF0000"/>
            <w:szCs w:val="28"/>
            <w:rPrChange w:id="22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\pquest_1.srcs\sources_1\</w:t>
        </w:r>
        <w:proofErr w:type="spellStart"/>
        <w:r w:rsidRPr="00D0124C">
          <w:rPr>
            <w:rFonts w:ascii="Calibri" w:hAnsi="Calibri"/>
            <w:color w:val="FF0000"/>
            <w:szCs w:val="28"/>
            <w:rPrChange w:id="23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edk</w:t>
        </w:r>
        <w:proofErr w:type="spellEnd"/>
        <w:r w:rsidRPr="00D0124C">
          <w:rPr>
            <w:rFonts w:ascii="Calibri" w:hAnsi="Calibri"/>
            <w:color w:val="FF0000"/>
            <w:szCs w:val="28"/>
            <w:rPrChange w:id="24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</w:t>
        </w:r>
        <w:proofErr w:type="spellStart"/>
        <w:r w:rsidRPr="00D0124C">
          <w:rPr>
            <w:rFonts w:ascii="Calibri" w:hAnsi="Calibri"/>
            <w:color w:val="FF0000"/>
            <w:szCs w:val="28"/>
            <w:rPrChange w:id="25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microblaze</w:t>
        </w:r>
        <w:proofErr w:type="spellEnd"/>
        <w:r w:rsidRPr="00D0124C">
          <w:rPr>
            <w:rFonts w:ascii="Calibri" w:hAnsi="Calibri"/>
            <w:color w:val="FF0000"/>
            <w:szCs w:val="28"/>
            <w:rPrChange w:id="26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>\implementation\</w:t>
        </w:r>
        <w:r w:rsidRPr="00D0124C">
          <w:rPr>
            <w:rFonts w:ascii="Calibri" w:hAnsi="Calibri"/>
            <w:color w:val="FF0000"/>
            <w:szCs w:val="28"/>
            <w:rPrChange w:id="27" w:author="Li, Ji" w:date="2017-10-12T14:59:00Z">
              <w:rPr>
                <w:rFonts w:ascii="Calibri" w:hAnsi="Calibri"/>
                <w:szCs w:val="28"/>
              </w:rPr>
            </w:rPrChange>
          </w:rPr>
          <w:t xml:space="preserve"> and </w:t>
        </w:r>
        <w:r w:rsidRPr="00D0124C">
          <w:rPr>
            <w:rFonts w:ascii="Calibri" w:hAnsi="Calibri"/>
            <w:color w:val="FF0000"/>
            <w:szCs w:val="28"/>
            <w:rPrChange w:id="28" w:author="Li, Ji" w:date="2017-10-12T14:59:00Z">
              <w:rPr>
                <w:rFonts w:ascii="Calibri" w:hAnsi="Calibri"/>
                <w:color w:val="538135" w:themeColor="accent6" w:themeShade="BF"/>
                <w:szCs w:val="28"/>
              </w:rPr>
            </w:rPrChange>
          </w:rPr>
          <w:t xml:space="preserve">\enc\pquest_1.srcs\sources_1\edk\microblaze\implementation\cache\) </w:t>
        </w:r>
      </w:ins>
      <w:proofErr w:type="spellStart"/>
      <w:r>
        <w:rPr>
          <w:rFonts w:ascii="Calibri" w:hAnsi="Calibri"/>
        </w:rPr>
        <w:t>and</w:t>
      </w:r>
      <w:proofErr w:type="spellEnd"/>
      <w:r>
        <w:rPr>
          <w:rFonts w:ascii="Calibri" w:hAnsi="Calibri"/>
        </w:rPr>
        <w:t xml:space="preserve"> put OPTION ARCH_SUPPORT_MAP = (others = DEVELOPMENT) to /data/*.</w:t>
      </w:r>
      <w:proofErr w:type="spellStart"/>
      <w:r>
        <w:rPr>
          <w:rFonts w:ascii="Calibri" w:hAnsi="Calibri"/>
        </w:rPr>
        <w:t>mpd</w:t>
      </w:r>
      <w:proofErr w:type="spellEnd"/>
      <w:r>
        <w:rPr>
          <w:rFonts w:ascii="Calibri" w:hAnsi="Calibri"/>
        </w:rPr>
        <w:t xml:space="preserve"> file, then Generate netlist.</w:t>
      </w:r>
      <w:ins w:id="29" w:author="Li, Ji" w:date="2017-10-12T15:00:00Z">
        <w:r>
          <w:rPr>
            <w:rFonts w:ascii="Calibri" w:hAnsi="Calibri"/>
          </w:rPr>
          <w:t xml:space="preserve"> </w:t>
        </w:r>
        <w:r w:rsidRPr="00FD0771">
          <w:rPr>
            <w:rFonts w:ascii="Calibri" w:hAnsi="Calibri"/>
            <w:color w:val="FF0000"/>
            <w:szCs w:val="28"/>
          </w:rPr>
          <w:t xml:space="preserve">(Q: do we need to re-import if no ports/sub-modules are </w:t>
        </w:r>
        <w:r>
          <w:rPr>
            <w:rFonts w:ascii="Calibri" w:hAnsi="Calibri"/>
            <w:color w:val="FF0000"/>
            <w:szCs w:val="28"/>
          </w:rPr>
          <w:t xml:space="preserve">not </w:t>
        </w:r>
        <w:r w:rsidRPr="00FD0771">
          <w:rPr>
            <w:rFonts w:ascii="Calibri" w:hAnsi="Calibri"/>
            <w:color w:val="FF0000"/>
            <w:szCs w:val="28"/>
          </w:rPr>
          <w:t>changed?)</w:t>
        </w:r>
      </w:ins>
    </w:p>
    <w:p w:rsidR="00D0124C" w:rsidRDefault="00D0124C" w:rsidP="00D0124C"/>
    <w:p w:rsidR="00D0124C" w:rsidRDefault="00D0124C" w:rsidP="00D0124C">
      <w:r>
        <w:rPr>
          <w:rFonts w:ascii="Calibri" w:hAnsi="Calibri"/>
        </w:rPr>
        <w:t xml:space="preserve">3) Open </w:t>
      </w:r>
      <w:proofErr w:type="spellStart"/>
      <w:r>
        <w:rPr>
          <w:rFonts w:ascii="Calibri" w:hAnsi="Calibri"/>
        </w:rPr>
        <w:t>Planahead</w:t>
      </w:r>
      <w:proofErr w:type="spellEnd"/>
      <w:r>
        <w:rPr>
          <w:rFonts w:ascii="Calibri" w:hAnsi="Calibri"/>
        </w:rPr>
        <w:t xml:space="preserve">, add sources from </w:t>
      </w:r>
      <w:proofErr w:type="spellStart"/>
      <w:r>
        <w:rPr>
          <w:rFonts w:ascii="Calibri" w:hAnsi="Calibri"/>
        </w:rPr>
        <w:t>PlatformStudio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implementaion</w:t>
      </w:r>
      <w:proofErr w:type="spellEnd"/>
      <w:r>
        <w:rPr>
          <w:rFonts w:ascii="Calibri" w:hAnsi="Calibri"/>
        </w:rPr>
        <w:t xml:space="preserve">, add whole </w:t>
      </w:r>
      <w:proofErr w:type="spellStart"/>
      <w:r>
        <w:rPr>
          <w:rFonts w:ascii="Calibri" w:hAnsi="Calibri"/>
        </w:rPr>
        <w:t>dir</w:t>
      </w:r>
      <w:proofErr w:type="spellEnd"/>
      <w:ins w:id="30" w:author="Li, Ji" w:date="2017-10-12T15:00:00Z">
        <w:r>
          <w:rPr>
            <w:rFonts w:ascii="Calibri" w:hAnsi="Calibri"/>
          </w:rPr>
          <w:t xml:space="preserve"> </w:t>
        </w:r>
        <w:r w:rsidRPr="00FD0771">
          <w:rPr>
            <w:rFonts w:ascii="Calibri" w:hAnsi="Calibri"/>
            <w:szCs w:val="28"/>
          </w:rPr>
          <w:t>(</w:t>
        </w:r>
      </w:ins>
      <w:ins w:id="31" w:author="Li, Ji" w:date="2017-10-12T15:03:00Z">
        <w:r w:rsidRPr="00D0124C">
          <w:rPr>
            <w:rFonts w:ascii="Calibri" w:hAnsi="Calibri"/>
            <w:color w:val="FF0000"/>
            <w:szCs w:val="28"/>
          </w:rPr>
          <w:t>\</w:t>
        </w:r>
        <w:proofErr w:type="spellStart"/>
        <w:r w:rsidRPr="00D0124C">
          <w:rPr>
            <w:rFonts w:ascii="Calibri" w:hAnsi="Calibri"/>
            <w:color w:val="FF0000"/>
            <w:szCs w:val="28"/>
          </w:rPr>
          <w:t>enc</w:t>
        </w:r>
        <w:proofErr w:type="spellEnd"/>
        <w:r w:rsidRPr="00D0124C">
          <w:rPr>
            <w:rFonts w:ascii="Calibri" w:hAnsi="Calibri"/>
            <w:color w:val="FF0000"/>
            <w:szCs w:val="28"/>
          </w:rPr>
          <w:t>\pquest_1.srcs\sources_1\</w:t>
        </w:r>
        <w:proofErr w:type="spellStart"/>
        <w:r w:rsidRPr="00D0124C">
          <w:rPr>
            <w:rFonts w:ascii="Calibri" w:hAnsi="Calibri"/>
            <w:color w:val="FF0000"/>
            <w:szCs w:val="28"/>
          </w:rPr>
          <w:t>edk</w:t>
        </w:r>
        <w:proofErr w:type="spellEnd"/>
        <w:r w:rsidRPr="00D0124C">
          <w:rPr>
            <w:rFonts w:ascii="Calibri" w:hAnsi="Calibri"/>
            <w:color w:val="FF0000"/>
            <w:szCs w:val="28"/>
          </w:rPr>
          <w:t>\</w:t>
        </w:r>
        <w:proofErr w:type="spellStart"/>
        <w:r w:rsidRPr="00D0124C">
          <w:rPr>
            <w:rFonts w:ascii="Calibri" w:hAnsi="Calibri"/>
            <w:color w:val="FF0000"/>
            <w:szCs w:val="28"/>
          </w:rPr>
          <w:t>microblaze</w:t>
        </w:r>
        <w:proofErr w:type="spellEnd"/>
        <w:r w:rsidRPr="00D0124C">
          <w:rPr>
            <w:rFonts w:ascii="Calibri" w:hAnsi="Calibri"/>
            <w:color w:val="FF0000"/>
            <w:szCs w:val="28"/>
          </w:rPr>
          <w:t>\implementation</w:t>
        </w:r>
        <w:r>
          <w:rPr>
            <w:rFonts w:ascii="Calibri" w:hAnsi="Calibri"/>
            <w:color w:val="FF0000"/>
            <w:szCs w:val="28"/>
          </w:rPr>
          <w:t>\</w:t>
        </w:r>
      </w:ins>
      <w:proofErr w:type="gramStart"/>
      <w:ins w:id="32" w:author="Li, Ji" w:date="2017-10-12T15:00:00Z">
        <w:r w:rsidRPr="00FD0771">
          <w:rPr>
            <w:rFonts w:ascii="Calibri" w:hAnsi="Calibri"/>
            <w:szCs w:val="28"/>
          </w:rPr>
          <w:t xml:space="preserve">) </w:t>
        </w:r>
      </w:ins>
      <w:r>
        <w:rPr>
          <w:rFonts w:ascii="Calibri" w:hAnsi="Calibri"/>
        </w:rPr>
        <w:t xml:space="preserve"> with</w:t>
      </w:r>
      <w:proofErr w:type="gramEnd"/>
      <w:r>
        <w:rPr>
          <w:rFonts w:ascii="Calibri" w:hAnsi="Calibri"/>
        </w:rPr>
        <w:t xml:space="preserve"> netlists (.ngc). Import constraints if </w:t>
      </w:r>
      <w:del w:id="33" w:author="Li, Ji" w:date="2017-10-12T15:03:00Z">
        <w:r w:rsidDel="00D0124C">
          <w:rPr>
            <w:rFonts w:ascii="Calibri" w:hAnsi="Calibri"/>
          </w:rPr>
          <w:delText xml:space="preserve">udf </w:delText>
        </w:r>
      </w:del>
      <w:ins w:id="34" w:author="Li, Ji" w:date="2017-10-12T15:03:00Z">
        <w:r>
          <w:rPr>
            <w:rFonts w:ascii="Calibri" w:hAnsi="Calibri"/>
          </w:rPr>
          <w:t xml:space="preserve">ucf </w:t>
        </w:r>
      </w:ins>
      <w:r>
        <w:rPr>
          <w:rFonts w:ascii="Calibri" w:hAnsi="Calibri"/>
        </w:rPr>
        <w:t xml:space="preserve">file was changed. Implement design, generate bitstream. Go to File -&gt;Export bitstream to </w:t>
      </w:r>
      <w:proofErr w:type="spellStart"/>
      <w:proofErr w:type="gramStart"/>
      <w:r>
        <w:rPr>
          <w:rFonts w:ascii="Calibri" w:hAnsi="Calibri"/>
        </w:rPr>
        <w:t>hw</w:t>
      </w:r>
      <w:proofErr w:type="spellEnd"/>
      <w:proofErr w:type="gramEnd"/>
      <w:r>
        <w:rPr>
          <w:rFonts w:ascii="Calibri" w:hAnsi="Calibri"/>
        </w:rPr>
        <w:t xml:space="preserve"> folder of workspace of SDK. </w:t>
      </w:r>
      <w:ins w:id="35" w:author="Li, Ji" w:date="2017-10-12T15:03:00Z">
        <w:r w:rsidRPr="00FD0771">
          <w:rPr>
            <w:rFonts w:ascii="Calibri" w:hAnsi="Calibri"/>
            <w:szCs w:val="28"/>
          </w:rPr>
          <w:t>(</w:t>
        </w:r>
        <w:r w:rsidRPr="00FD0771">
          <w:rPr>
            <w:rFonts w:ascii="Calibri" w:hAnsi="Calibri"/>
            <w:color w:val="FF0000"/>
            <w:szCs w:val="28"/>
          </w:rPr>
          <w:t>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enc</w:t>
        </w:r>
        <w:proofErr w:type="spellEnd"/>
        <w:r w:rsidRPr="00FD0771">
          <w:rPr>
            <w:rFonts w:ascii="Calibri" w:hAnsi="Calibri"/>
            <w:color w:val="FF0000"/>
            <w:szCs w:val="28"/>
          </w:rPr>
          <w:t>\pquest_1.sdk\SDK</w:t>
        </w:r>
        <w:r>
          <w:rPr>
            <w:rFonts w:ascii="Calibri" w:hAnsi="Calibri"/>
            <w:color w:val="FF0000"/>
            <w:szCs w:val="28"/>
          </w:rPr>
          <w:t xml:space="preserve"> </w:t>
        </w:r>
        <w:r w:rsidRPr="00FD0771">
          <w:rPr>
            <w:rFonts w:ascii="Calibri" w:hAnsi="Calibri"/>
            <w:color w:val="FF0000"/>
            <w:szCs w:val="28"/>
          </w:rPr>
          <w:t>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SDK_Export</w:t>
        </w:r>
        <w:proofErr w:type="spellEnd"/>
        <w:r w:rsidRPr="00FD0771">
          <w:rPr>
            <w:rFonts w:ascii="Calibri" w:hAnsi="Calibri"/>
            <w:color w:val="FF0000"/>
            <w:szCs w:val="28"/>
          </w:rPr>
          <w:t>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pquest</w:t>
        </w:r>
        <w:proofErr w:type="spellEnd"/>
        <w:r w:rsidRPr="00FD0771">
          <w:rPr>
            <w:rFonts w:ascii="Calibri" w:hAnsi="Calibri"/>
            <w:color w:val="FF0000"/>
            <w:szCs w:val="28"/>
          </w:rPr>
          <w:t>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system.bit</w:t>
        </w:r>
        <w:proofErr w:type="spellEnd"/>
        <w:r>
          <w:rPr>
            <w:rFonts w:ascii="Calibri" w:hAnsi="Calibri"/>
            <w:color w:val="FF0000"/>
            <w:szCs w:val="28"/>
          </w:rPr>
          <w:t xml:space="preserve"> </w:t>
        </w:r>
        <w:r w:rsidRPr="00B44369">
          <w:rPr>
            <w:rFonts w:ascii="Calibri" w:hAnsi="Calibri"/>
            <w:szCs w:val="28"/>
          </w:rPr>
          <w:t>or</w:t>
        </w:r>
        <w:r>
          <w:rPr>
            <w:rFonts w:ascii="Calibri" w:hAnsi="Calibri"/>
            <w:color w:val="FF0000"/>
            <w:szCs w:val="28"/>
          </w:rPr>
          <w:t xml:space="preserve"> </w:t>
        </w:r>
        <w:r w:rsidRPr="00FD0771">
          <w:rPr>
            <w:rFonts w:ascii="Calibri" w:hAnsi="Calibri"/>
            <w:color w:val="FF0000"/>
            <w:szCs w:val="28"/>
          </w:rPr>
          <w:t>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enc</w:t>
        </w:r>
        <w:proofErr w:type="spellEnd"/>
        <w:r w:rsidRPr="00FD0771">
          <w:rPr>
            <w:rFonts w:ascii="Calibri" w:hAnsi="Calibri"/>
            <w:color w:val="FF0000"/>
            <w:szCs w:val="28"/>
          </w:rPr>
          <w:t>\pquest_1.srcs\sources_1\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edk</w:t>
        </w:r>
        <w:proofErr w:type="spellEnd"/>
        <w:r w:rsidRPr="00FD0771">
          <w:rPr>
            <w:rFonts w:ascii="Calibri" w:hAnsi="Calibri"/>
            <w:color w:val="FF0000"/>
            <w:szCs w:val="28"/>
          </w:rPr>
          <w:t>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microblaze</w:t>
        </w:r>
        <w:proofErr w:type="spellEnd"/>
        <w:r w:rsidRPr="00FD0771">
          <w:rPr>
            <w:rFonts w:ascii="Calibri" w:hAnsi="Calibri"/>
            <w:color w:val="FF0000"/>
            <w:szCs w:val="28"/>
          </w:rPr>
          <w:t>\SDK\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SDK_Export</w:t>
        </w:r>
        <w:proofErr w:type="spellEnd"/>
        <w:r>
          <w:rPr>
            <w:rFonts w:ascii="Calibri" w:hAnsi="Calibri"/>
            <w:color w:val="FF0000"/>
            <w:szCs w:val="28"/>
          </w:rPr>
          <w:t xml:space="preserve"> </w:t>
        </w:r>
        <w:r w:rsidRPr="00FD0771">
          <w:rPr>
            <w:rFonts w:ascii="Calibri" w:hAnsi="Calibri"/>
            <w:color w:val="FF0000"/>
            <w:szCs w:val="28"/>
          </w:rPr>
          <w:t>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hw</w:t>
        </w:r>
        <w:proofErr w:type="spellEnd"/>
        <w:r>
          <w:rPr>
            <w:rFonts w:ascii="Calibri" w:hAnsi="Calibri"/>
            <w:color w:val="FF0000"/>
            <w:szCs w:val="28"/>
          </w:rPr>
          <w:t>\</w:t>
        </w:r>
        <w:proofErr w:type="spellStart"/>
        <w:r w:rsidRPr="00FD0771">
          <w:rPr>
            <w:rFonts w:ascii="Calibri" w:hAnsi="Calibri"/>
            <w:color w:val="FF0000"/>
            <w:szCs w:val="28"/>
          </w:rPr>
          <w:t>system_cclktemp.bit</w:t>
        </w:r>
        <w:proofErr w:type="spellEnd"/>
        <w:r>
          <w:rPr>
            <w:rFonts w:ascii="Calibri" w:hAnsi="Calibri"/>
            <w:color w:val="FF0000"/>
            <w:szCs w:val="28"/>
          </w:rPr>
          <w:t>?</w:t>
        </w:r>
        <w:r w:rsidRPr="00FD0771">
          <w:rPr>
            <w:rFonts w:ascii="Calibri" w:hAnsi="Calibri"/>
            <w:szCs w:val="28"/>
          </w:rPr>
          <w:t>)</w:t>
        </w:r>
        <w:r w:rsidDel="00D0124C">
          <w:rPr>
            <w:rFonts w:ascii="Calibri" w:hAnsi="Calibri"/>
          </w:rPr>
          <w:t xml:space="preserve"> </w:t>
        </w:r>
      </w:ins>
      <w:del w:id="36" w:author="Li, Ji" w:date="2017-10-12T15:03:00Z">
        <w:r w:rsidDel="00D0124C">
          <w:rPr>
            <w:rFonts w:ascii="Calibri" w:hAnsi="Calibri"/>
          </w:rPr>
          <w:delText>(workspace/pquest/system.bit)</w:delText>
        </w:r>
      </w:del>
    </w:p>
    <w:p w:rsidR="00D0124C" w:rsidRDefault="00D0124C" w:rsidP="00D0124C"/>
    <w:p w:rsidR="00173D89" w:rsidRDefault="00D0124C" w:rsidP="00D0124C">
      <w:pPr>
        <w:rPr>
          <w:ins w:id="37" w:author="Li, Ji" w:date="2017-10-13T15:48:00Z"/>
          <w:rFonts w:ascii="Calibri" w:hAnsi="Calibri"/>
        </w:rPr>
      </w:pPr>
      <w:r>
        <w:rPr>
          <w:rFonts w:ascii="Calibri" w:hAnsi="Calibri"/>
        </w:rPr>
        <w:t xml:space="preserve">4) If new modules were added or address space allocation was changed: export .bit to SDK export directory of XPS. In XPS click on Export design, uncheck include bit and </w:t>
      </w:r>
      <w:proofErr w:type="spellStart"/>
      <w:r>
        <w:rPr>
          <w:rFonts w:ascii="Calibri" w:hAnsi="Calibri"/>
        </w:rPr>
        <w:t>bmm</w:t>
      </w:r>
      <w:proofErr w:type="spellEnd"/>
      <w:r>
        <w:rPr>
          <w:rFonts w:ascii="Calibri" w:hAnsi="Calibri"/>
        </w:rPr>
        <w:t xml:space="preserve">. This will update .xml of </w:t>
      </w:r>
      <w:proofErr w:type="spellStart"/>
      <w:proofErr w:type="gramStart"/>
      <w:r>
        <w:rPr>
          <w:rFonts w:ascii="Calibri" w:hAnsi="Calibri"/>
        </w:rPr>
        <w:t>hw</w:t>
      </w:r>
      <w:proofErr w:type="spellEnd"/>
      <w:proofErr w:type="gramEnd"/>
      <w:r>
        <w:rPr>
          <w:rFonts w:ascii="Calibri" w:hAnsi="Calibri"/>
        </w:rPr>
        <w:t xml:space="preserve"> platform in SDK export </w:t>
      </w:r>
      <w:proofErr w:type="spellStart"/>
      <w:r>
        <w:rPr>
          <w:rFonts w:ascii="Calibri" w:hAnsi="Calibri"/>
        </w:rPr>
        <w:t>dir</w:t>
      </w:r>
      <w:proofErr w:type="spellEnd"/>
      <w:ins w:id="38" w:author="Li, Ji" w:date="2017-10-12T15:04:00Z">
        <w:r>
          <w:rPr>
            <w:rFonts w:ascii="Calibri" w:hAnsi="Calibri"/>
          </w:rPr>
          <w:t xml:space="preserve"> </w:t>
        </w:r>
        <w:r>
          <w:rPr>
            <w:rFonts w:ascii="Calibri" w:hAnsi="Calibri"/>
            <w:szCs w:val="28"/>
          </w:rPr>
          <w:t>(</w:t>
        </w:r>
        <w:r w:rsidRPr="00DA7C2E">
          <w:rPr>
            <w:rFonts w:ascii="Calibri" w:hAnsi="Calibri"/>
            <w:color w:val="FF0000"/>
            <w:szCs w:val="28"/>
          </w:rPr>
          <w:t>\</w:t>
        </w:r>
        <w:proofErr w:type="spellStart"/>
        <w:r w:rsidRPr="00DA7C2E">
          <w:rPr>
            <w:rFonts w:ascii="Calibri" w:hAnsi="Calibri"/>
            <w:color w:val="FF0000"/>
            <w:szCs w:val="28"/>
          </w:rPr>
          <w:t>enc</w:t>
        </w:r>
        <w:proofErr w:type="spellEnd"/>
        <w:r w:rsidRPr="00DA7C2E">
          <w:rPr>
            <w:rFonts w:ascii="Calibri" w:hAnsi="Calibri"/>
            <w:color w:val="FF0000"/>
            <w:szCs w:val="28"/>
          </w:rPr>
          <w:t>\pquest_1.srcs\sources_1\</w:t>
        </w:r>
        <w:proofErr w:type="spellStart"/>
        <w:r w:rsidRPr="00DA7C2E">
          <w:rPr>
            <w:rFonts w:ascii="Calibri" w:hAnsi="Calibri"/>
            <w:color w:val="FF0000"/>
            <w:szCs w:val="28"/>
          </w:rPr>
          <w:t>edk</w:t>
        </w:r>
        <w:proofErr w:type="spellEnd"/>
        <w:r w:rsidRPr="00DA7C2E">
          <w:rPr>
            <w:rFonts w:ascii="Calibri" w:hAnsi="Calibri"/>
            <w:color w:val="FF0000"/>
            <w:szCs w:val="28"/>
          </w:rPr>
          <w:t>\</w:t>
        </w:r>
        <w:proofErr w:type="spellStart"/>
        <w:r w:rsidRPr="00DA7C2E">
          <w:rPr>
            <w:rFonts w:ascii="Calibri" w:hAnsi="Calibri"/>
            <w:color w:val="FF0000"/>
            <w:szCs w:val="28"/>
          </w:rPr>
          <w:t>microblaze</w:t>
        </w:r>
        <w:proofErr w:type="spellEnd"/>
        <w:r w:rsidRPr="00DA7C2E">
          <w:rPr>
            <w:rFonts w:ascii="Calibri" w:hAnsi="Calibri"/>
            <w:color w:val="FF0000"/>
            <w:szCs w:val="28"/>
          </w:rPr>
          <w:t>\SDK\</w:t>
        </w:r>
        <w:r>
          <w:rPr>
            <w:rFonts w:ascii="Calibri" w:hAnsi="Calibri"/>
            <w:color w:val="FF0000"/>
            <w:szCs w:val="28"/>
          </w:rPr>
          <w:t xml:space="preserve"> </w:t>
        </w:r>
        <w:proofErr w:type="spellStart"/>
        <w:r w:rsidRPr="00DA7C2E">
          <w:rPr>
            <w:rFonts w:ascii="Calibri" w:hAnsi="Calibri"/>
            <w:color w:val="FF0000"/>
            <w:szCs w:val="28"/>
          </w:rPr>
          <w:t>SDK_Export</w:t>
        </w:r>
        <w:proofErr w:type="spellEnd"/>
        <w:r w:rsidRPr="00DA7C2E">
          <w:rPr>
            <w:rFonts w:ascii="Calibri" w:hAnsi="Calibri"/>
            <w:color w:val="FF0000"/>
            <w:szCs w:val="28"/>
          </w:rPr>
          <w:t>\</w:t>
        </w:r>
        <w:proofErr w:type="spellStart"/>
        <w:r w:rsidRPr="00DA7C2E">
          <w:rPr>
            <w:rFonts w:ascii="Calibri" w:hAnsi="Calibri"/>
            <w:color w:val="FF0000"/>
            <w:szCs w:val="28"/>
          </w:rPr>
          <w:t>hw</w:t>
        </w:r>
        <w:proofErr w:type="spellEnd"/>
        <w:r w:rsidRPr="00DA7C2E">
          <w:rPr>
            <w:rFonts w:ascii="Calibri" w:hAnsi="Calibri"/>
            <w:color w:val="FF0000"/>
            <w:szCs w:val="28"/>
          </w:rPr>
          <w:t>\system.xml</w:t>
        </w:r>
        <w:r>
          <w:rPr>
            <w:rFonts w:ascii="Calibri" w:hAnsi="Calibri"/>
            <w:szCs w:val="28"/>
          </w:rPr>
          <w:t>)</w:t>
        </w:r>
      </w:ins>
      <w:r>
        <w:rPr>
          <w:rFonts w:ascii="Calibri" w:hAnsi="Calibri"/>
        </w:rPr>
        <w:t xml:space="preserve">. </w:t>
      </w:r>
    </w:p>
    <w:p w:rsidR="00173D89" w:rsidRDefault="00173D89" w:rsidP="00D0124C">
      <w:pPr>
        <w:rPr>
          <w:ins w:id="39" w:author="Li, Ji" w:date="2017-10-13T15:48:00Z"/>
          <w:rFonts w:ascii="Calibri" w:hAnsi="Calibri"/>
        </w:rPr>
      </w:pPr>
    </w:p>
    <w:p w:rsidR="00D0124C" w:rsidRDefault="00D0124C" w:rsidP="00D0124C">
      <w:r>
        <w:rPr>
          <w:rFonts w:ascii="Calibri" w:hAnsi="Calibri"/>
        </w:rPr>
        <w:t xml:space="preserve">Copy .xml to </w:t>
      </w:r>
      <w:proofErr w:type="spellStart"/>
      <w:proofErr w:type="gramStart"/>
      <w:r>
        <w:rPr>
          <w:rFonts w:ascii="Calibri" w:hAnsi="Calibri"/>
        </w:rPr>
        <w:t>hw</w:t>
      </w:r>
      <w:proofErr w:type="spellEnd"/>
      <w:proofErr w:type="gramEnd"/>
      <w:r>
        <w:rPr>
          <w:rFonts w:ascii="Calibri" w:hAnsi="Calibri"/>
        </w:rPr>
        <w:t xml:space="preserve"> platform in EDK workspace</w:t>
      </w:r>
      <w:ins w:id="40" w:author="Li, Ji" w:date="2017-10-12T15:04:00Z">
        <w:r>
          <w:rPr>
            <w:rFonts w:ascii="Calibri" w:hAnsi="Calibri"/>
          </w:rPr>
          <w:t xml:space="preserve"> (</w:t>
        </w:r>
        <w:r w:rsidRPr="00D0124C">
          <w:rPr>
            <w:rFonts w:ascii="Calibri" w:hAnsi="Calibri"/>
            <w:color w:val="FF0000"/>
            <w:rPrChange w:id="41" w:author="Li, Ji" w:date="2017-10-12T15:04:00Z">
              <w:rPr>
                <w:rFonts w:ascii="Calibri" w:hAnsi="Calibri"/>
              </w:rPr>
            </w:rPrChange>
          </w:rPr>
          <w:t>which directory?</w:t>
        </w:r>
        <w:r>
          <w:rPr>
            <w:rFonts w:ascii="Calibri" w:hAnsi="Calibri"/>
          </w:rPr>
          <w:t>)</w:t>
        </w:r>
      </w:ins>
      <w:r>
        <w:rPr>
          <w:rFonts w:ascii="Calibri" w:hAnsi="Calibri"/>
        </w:rPr>
        <w:t>.</w:t>
      </w:r>
      <w:ins w:id="42" w:author="Li, Ji" w:date="2017-10-13T15:58:00Z">
        <w:r w:rsidR="00A27429">
          <w:rPr>
            <w:rFonts w:ascii="Calibri" w:hAnsi="Calibri"/>
          </w:rPr>
          <w:t xml:space="preserve"> N</w:t>
        </w:r>
      </w:ins>
      <w:ins w:id="43" w:author="Li, Ji" w:date="2017-10-13T15:59:00Z">
        <w:r w:rsidR="00A27429">
          <w:rPr>
            <w:rFonts w:ascii="Calibri" w:hAnsi="Calibri"/>
          </w:rPr>
          <w:t>OT NEEDED.</w:t>
        </w:r>
      </w:ins>
    </w:p>
    <w:p w:rsidR="00D0124C" w:rsidRDefault="00D0124C" w:rsidP="00D0124C"/>
    <w:p w:rsidR="00D0124C" w:rsidRDefault="00D0124C" w:rsidP="00D0124C">
      <w:r>
        <w:rPr>
          <w:rFonts w:ascii="Calibri" w:hAnsi="Calibri"/>
        </w:rPr>
        <w:t xml:space="preserve">5) </w:t>
      </w:r>
      <w:ins w:id="44" w:author="Li, Ji" w:date="2017-10-12T15:07:00Z">
        <w:r>
          <w:rPr>
            <w:rFonts w:ascii="Calibri" w:hAnsi="Calibri"/>
          </w:rPr>
          <w:t>(</w:t>
        </w:r>
        <w:r>
          <w:rPr>
            <w:rFonts w:ascii="Calibri" w:hAnsi="Calibri"/>
            <w:color w:val="FF0000"/>
          </w:rPr>
          <w:t>We also need to do this even programing FPGA only?</w:t>
        </w:r>
        <w:r>
          <w:rPr>
            <w:rFonts w:ascii="Calibri" w:hAnsi="Calibri"/>
          </w:rPr>
          <w:t xml:space="preserve">) </w:t>
        </w:r>
      </w:ins>
      <w:r>
        <w:rPr>
          <w:rFonts w:ascii="Calibri" w:hAnsi="Calibri"/>
        </w:rPr>
        <w:t xml:space="preserve">If </w:t>
      </w:r>
      <w:proofErr w:type="spellStart"/>
      <w:r>
        <w:rPr>
          <w:rFonts w:ascii="Calibri" w:hAnsi="Calibri"/>
        </w:rPr>
        <w:t>mcs</w:t>
      </w:r>
      <w:proofErr w:type="spellEnd"/>
      <w:r>
        <w:rPr>
          <w:rFonts w:ascii="Calibri" w:hAnsi="Calibri"/>
        </w:rPr>
        <w:t xml:space="preserve"> will be generated: in SDK: open *_</w:t>
      </w:r>
      <w:proofErr w:type="spellStart"/>
      <w:r>
        <w:rPr>
          <w:rFonts w:ascii="Calibri" w:hAnsi="Calibri"/>
        </w:rPr>
        <w:t>bd.bmm</w:t>
      </w:r>
      <w:proofErr w:type="spellEnd"/>
      <w:r>
        <w:rPr>
          <w:rFonts w:ascii="Calibri" w:hAnsi="Calibri"/>
        </w:rPr>
        <w:t xml:space="preserve"> file and manually edit ramb36e1 locations. Open implemented design in PlanAhead, search for instance *ramb36e1*, </w:t>
      </w:r>
      <w:del w:id="45" w:author="Li, Ji" w:date="2017-10-12T15:16:00Z">
        <w:r w:rsidDel="00192E7A">
          <w:rPr>
            <w:rFonts w:ascii="Calibri" w:hAnsi="Calibri"/>
          </w:rPr>
          <w:delText> </w:delText>
        </w:r>
      </w:del>
      <w:r>
        <w:rPr>
          <w:rFonts w:ascii="Calibri" w:hAnsi="Calibri"/>
        </w:rPr>
        <w:t>edit all sites placed.</w:t>
      </w:r>
      <w:ins w:id="46" w:author="Li, Ji" w:date="2017-10-12T15:05:00Z">
        <w:r>
          <w:rPr>
            <w:rFonts w:ascii="Calibri" w:hAnsi="Calibri"/>
          </w:rPr>
          <w:t xml:space="preserve"> </w:t>
        </w:r>
        <w:r>
          <w:rPr>
            <w:rFonts w:ascii="Calibri" w:hAnsi="Calibri"/>
            <w:szCs w:val="28"/>
          </w:rPr>
          <w:t>(</w:t>
        </w:r>
        <w:r>
          <w:rPr>
            <w:rFonts w:ascii="Calibri" w:hAnsi="Calibri"/>
            <w:color w:val="FF0000"/>
            <w:szCs w:val="28"/>
          </w:rPr>
          <w:t>Q: H</w:t>
        </w:r>
        <w:r w:rsidRPr="00FE4CA0">
          <w:rPr>
            <w:rFonts w:ascii="Calibri" w:hAnsi="Calibri"/>
            <w:color w:val="FF0000"/>
            <w:szCs w:val="28"/>
          </w:rPr>
          <w:t xml:space="preserve">ow to decide the </w:t>
        </w:r>
        <w:r>
          <w:rPr>
            <w:rFonts w:ascii="Calibri" w:hAnsi="Calibri"/>
            <w:color w:val="FF0000"/>
            <w:szCs w:val="28"/>
          </w:rPr>
          <w:t>sites</w:t>
        </w:r>
        <w:r w:rsidRPr="00FE4CA0">
          <w:rPr>
            <w:rFonts w:ascii="Calibri" w:hAnsi="Calibri"/>
            <w:color w:val="FF0000"/>
            <w:szCs w:val="28"/>
          </w:rPr>
          <w:t>?</w:t>
        </w:r>
        <w:r>
          <w:rPr>
            <w:rFonts w:ascii="Calibri" w:hAnsi="Calibri"/>
            <w:szCs w:val="28"/>
          </w:rPr>
          <w:t>)</w:t>
        </w:r>
      </w:ins>
    </w:p>
    <w:p w:rsidR="00D0124C" w:rsidRDefault="00D0124C" w:rsidP="00D0124C"/>
    <w:p w:rsidR="00D0124C" w:rsidRDefault="00D0124C" w:rsidP="00D0124C">
      <w:pPr>
        <w:rPr>
          <w:ins w:id="47" w:author="Li, Ji" w:date="2017-10-12T15:06:00Z"/>
          <w:rFonts w:ascii="Calibri" w:hAnsi="Calibri"/>
        </w:rPr>
      </w:pPr>
      <w:r>
        <w:rPr>
          <w:rFonts w:ascii="Calibri" w:hAnsi="Calibri"/>
        </w:rPr>
        <w:t xml:space="preserve">6) In SDK open XMD console, cd to </w:t>
      </w:r>
      <w:proofErr w:type="spellStart"/>
      <w:proofErr w:type="gramStart"/>
      <w:r>
        <w:rPr>
          <w:rFonts w:ascii="Calibri" w:hAnsi="Calibri"/>
        </w:rPr>
        <w:t>hw</w:t>
      </w:r>
      <w:proofErr w:type="spellEnd"/>
      <w:proofErr w:type="gramEnd"/>
      <w:r>
        <w:rPr>
          <w:rFonts w:ascii="Calibri" w:hAnsi="Calibri"/>
        </w:rPr>
        <w:t xml:space="preserve"> platform directory </w:t>
      </w:r>
      <w:del w:id="48" w:author="Li, Ji" w:date="2017-10-12T15:05:00Z">
        <w:r w:rsidDel="00D0124C">
          <w:rPr>
            <w:rFonts w:ascii="Calibri" w:hAnsi="Calibri"/>
          </w:rPr>
          <w:delText>(</w:delText>
        </w:r>
      </w:del>
      <w:ins w:id="49" w:author="Li, Ji" w:date="2017-10-12T15:05:00Z">
        <w:r w:rsidRPr="00B0744F">
          <w:rPr>
            <w:rFonts w:ascii="Calibri" w:hAnsi="Calibri"/>
            <w:szCs w:val="28"/>
          </w:rPr>
          <w:t>(</w:t>
        </w:r>
        <w:r w:rsidRPr="00FE4CA0">
          <w:rPr>
            <w:rFonts w:ascii="Calibri" w:hAnsi="Calibri"/>
            <w:color w:val="FF0000"/>
            <w:szCs w:val="28"/>
          </w:rPr>
          <w:t>\</w:t>
        </w:r>
        <w:proofErr w:type="spellStart"/>
        <w:r w:rsidRPr="00FE4CA0">
          <w:rPr>
            <w:rFonts w:ascii="Calibri" w:hAnsi="Calibri"/>
            <w:color w:val="FF0000"/>
            <w:szCs w:val="28"/>
          </w:rPr>
          <w:t>enc</w:t>
        </w:r>
        <w:proofErr w:type="spellEnd"/>
        <w:r w:rsidRPr="00FE4CA0">
          <w:rPr>
            <w:rFonts w:ascii="Calibri" w:hAnsi="Calibri"/>
            <w:color w:val="FF0000"/>
            <w:szCs w:val="28"/>
          </w:rPr>
          <w:t>\pquest_1.sdk\SDK\</w:t>
        </w:r>
        <w:proofErr w:type="spellStart"/>
        <w:r w:rsidRPr="00FE4CA0">
          <w:rPr>
            <w:rFonts w:ascii="Calibri" w:hAnsi="Calibri"/>
            <w:color w:val="FF0000"/>
            <w:szCs w:val="28"/>
          </w:rPr>
          <w:t>SDK_Export</w:t>
        </w:r>
        <w:proofErr w:type="spellEnd"/>
        <w:r w:rsidRPr="00FE4CA0">
          <w:rPr>
            <w:rFonts w:ascii="Calibri" w:hAnsi="Calibri"/>
            <w:color w:val="FF0000"/>
            <w:szCs w:val="28"/>
          </w:rPr>
          <w:t>\</w:t>
        </w:r>
        <w:r>
          <w:rPr>
            <w:rFonts w:ascii="Calibri" w:hAnsi="Calibri"/>
            <w:color w:val="FF0000"/>
            <w:szCs w:val="28"/>
          </w:rPr>
          <w:t xml:space="preserve"> </w:t>
        </w:r>
        <w:proofErr w:type="spellStart"/>
        <w:r w:rsidRPr="00FE4CA0">
          <w:rPr>
            <w:rFonts w:ascii="Calibri" w:hAnsi="Calibri"/>
            <w:color w:val="FF0000"/>
            <w:szCs w:val="28"/>
          </w:rPr>
          <w:t>pquest</w:t>
        </w:r>
        <w:proofErr w:type="spellEnd"/>
        <w:r>
          <w:rPr>
            <w:rFonts w:ascii="Calibri" w:hAnsi="Calibri"/>
            <w:color w:val="FF0000"/>
            <w:szCs w:val="28"/>
          </w:rPr>
          <w:t>\</w:t>
        </w:r>
        <w:r w:rsidRPr="00B0744F">
          <w:rPr>
            <w:rFonts w:ascii="Calibri" w:hAnsi="Calibri"/>
            <w:szCs w:val="28"/>
          </w:rPr>
          <w:t>)</w:t>
        </w:r>
      </w:ins>
      <w:del w:id="50" w:author="Li, Ji" w:date="2017-10-12T15:05:00Z">
        <w:r w:rsidDel="00D0124C">
          <w:rPr>
            <w:rFonts w:ascii="Calibri" w:hAnsi="Calibri"/>
          </w:rPr>
          <w:delText>pquest)</w:delText>
        </w:r>
      </w:del>
      <w:r>
        <w:rPr>
          <w:rFonts w:ascii="Calibri" w:hAnsi="Calibri"/>
        </w:rPr>
        <w:t>, execute</w:t>
      </w:r>
    </w:p>
    <w:p w:rsidR="00D0124C" w:rsidRDefault="00D0124C" w:rsidP="00D0124C"/>
    <w:p w:rsidR="00D0124C" w:rsidRDefault="00D0124C" w:rsidP="00D0124C">
      <w:r>
        <w:rPr>
          <w:rFonts w:ascii="Calibri" w:hAnsi="Calibri"/>
        </w:rPr>
        <w:t>data2mem -</w:t>
      </w:r>
      <w:proofErr w:type="spellStart"/>
      <w:proofErr w:type="gramStart"/>
      <w:r>
        <w:rPr>
          <w:rFonts w:ascii="Calibri" w:hAnsi="Calibri"/>
        </w:rPr>
        <w:t>bm</w:t>
      </w:r>
      <w:proofErr w:type="spellEnd"/>
      <w:proofErr w:type="gramEnd"/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system_bd.bmm</w:t>
      </w:r>
      <w:proofErr w:type="spellEnd"/>
      <w:r>
        <w:rPr>
          <w:rFonts w:ascii="Calibri" w:hAnsi="Calibri"/>
        </w:rPr>
        <w:t>" -p xc6vlx240tff1156-1 -</w:t>
      </w:r>
      <w:proofErr w:type="spellStart"/>
      <w:r>
        <w:rPr>
          <w:rFonts w:ascii="Calibri" w:hAnsi="Calibri"/>
        </w:rPr>
        <w:t>bt</w:t>
      </w:r>
      <w:proofErr w:type="spellEnd"/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system.bit</w:t>
      </w:r>
      <w:proofErr w:type="spellEnd"/>
      <w:r>
        <w:rPr>
          <w:rFonts w:ascii="Calibri" w:hAnsi="Calibri"/>
        </w:rPr>
        <w:t>" -</w:t>
      </w:r>
      <w:proofErr w:type="spellStart"/>
      <w:r>
        <w:rPr>
          <w:rFonts w:ascii="Calibri" w:hAnsi="Calibri"/>
        </w:rPr>
        <w:t>bd</w:t>
      </w:r>
      <w:proofErr w:type="spellEnd"/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boot.elf</w:t>
      </w:r>
      <w:proofErr w:type="spellEnd"/>
      <w:r>
        <w:rPr>
          <w:rFonts w:ascii="Calibri" w:hAnsi="Calibri"/>
        </w:rPr>
        <w:t xml:space="preserve">" -o b </w:t>
      </w:r>
      <w:proofErr w:type="spellStart"/>
      <w:r>
        <w:rPr>
          <w:rFonts w:ascii="Calibri" w:hAnsi="Calibri"/>
        </w:rPr>
        <w:t>pquest.bit</w:t>
      </w:r>
      <w:proofErr w:type="spellEnd"/>
    </w:p>
    <w:p w:rsidR="00D0124C" w:rsidRDefault="00D0124C" w:rsidP="00D0124C"/>
    <w:p w:rsidR="00D0124C" w:rsidRDefault="00D0124C" w:rsidP="00D0124C">
      <w:pPr>
        <w:rPr>
          <w:ins w:id="51" w:author="Li, Ji" w:date="2017-10-12T15:06:00Z"/>
          <w:rFonts w:ascii="Calibri" w:hAnsi="Calibri"/>
        </w:rPr>
      </w:pPr>
      <w:r>
        <w:rPr>
          <w:rFonts w:ascii="Calibri" w:hAnsi="Calibri"/>
        </w:rPr>
        <w:t xml:space="preserve">Alternatively make boot active project and download </w:t>
      </w:r>
      <w:proofErr w:type="spellStart"/>
      <w:r>
        <w:rPr>
          <w:rFonts w:ascii="Calibri" w:hAnsi="Calibri"/>
        </w:rPr>
        <w:t>fpga</w:t>
      </w:r>
      <w:proofErr w:type="spellEnd"/>
      <w:r>
        <w:rPr>
          <w:rFonts w:ascii="Calibri" w:hAnsi="Calibri"/>
        </w:rPr>
        <w:t xml:space="preserve">. This will create </w:t>
      </w:r>
      <w:del w:id="52" w:author="Li, Ji" w:date="2017-10-12T15:06:00Z">
        <w:r w:rsidRPr="00D0124C" w:rsidDel="00D0124C">
          <w:rPr>
            <w:rFonts w:ascii="Calibri" w:hAnsi="Calibri"/>
            <w:color w:val="FF0000"/>
            <w:rPrChange w:id="53" w:author="Li, Ji" w:date="2017-10-12T15:06:00Z">
              <w:rPr>
                <w:rFonts w:ascii="Calibri" w:hAnsi="Calibri"/>
              </w:rPr>
            </w:rPrChange>
          </w:rPr>
          <w:delText>download</w:delText>
        </w:r>
      </w:del>
      <w:proofErr w:type="spellStart"/>
      <w:ins w:id="54" w:author="Li, Ji" w:date="2017-10-12T15:06:00Z">
        <w:r w:rsidRPr="00D0124C">
          <w:rPr>
            <w:rFonts w:ascii="Calibri" w:hAnsi="Calibri"/>
            <w:color w:val="FF0000"/>
            <w:rPrChange w:id="55" w:author="Li, Ji" w:date="2017-10-12T15:06:00Z">
              <w:rPr>
                <w:rFonts w:ascii="Calibri" w:hAnsi="Calibri"/>
              </w:rPr>
            </w:rPrChange>
          </w:rPr>
          <w:t>pquest</w:t>
        </w:r>
      </w:ins>
      <w:r>
        <w:rPr>
          <w:rFonts w:ascii="Calibri" w:hAnsi="Calibri"/>
        </w:rPr>
        <w:t>.bit</w:t>
      </w:r>
      <w:proofErr w:type="spellEnd"/>
      <w:r>
        <w:rPr>
          <w:rFonts w:ascii="Calibri" w:hAnsi="Calibri"/>
        </w:rPr>
        <w:t xml:space="preserve"> file that is merged </w:t>
      </w:r>
      <w:proofErr w:type="spellStart"/>
      <w:r>
        <w:rPr>
          <w:rFonts w:ascii="Calibri" w:hAnsi="Calibri"/>
        </w:rPr>
        <w:t>boot.elf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system.bit</w:t>
      </w:r>
      <w:proofErr w:type="spellEnd"/>
      <w:r>
        <w:rPr>
          <w:rFonts w:ascii="Calibri" w:hAnsi="Calibri"/>
        </w:rPr>
        <w:t>.</w:t>
      </w:r>
    </w:p>
    <w:p w:rsidR="00D0124C" w:rsidRDefault="00D0124C" w:rsidP="00D0124C"/>
    <w:p w:rsidR="00D0124C" w:rsidRDefault="00D0124C" w:rsidP="00D0124C">
      <w:r>
        <w:rPr>
          <w:rFonts w:ascii="Calibri" w:hAnsi="Calibri"/>
        </w:rPr>
        <w:t xml:space="preserve">Make sure boot was </w:t>
      </w:r>
      <w:proofErr w:type="spellStart"/>
      <w:r>
        <w:rPr>
          <w:rFonts w:ascii="Calibri" w:hAnsi="Calibri"/>
        </w:rPr>
        <w:t>build</w:t>
      </w:r>
      <w:proofErr w:type="spellEnd"/>
      <w:r>
        <w:rPr>
          <w:rFonts w:ascii="Calibri" w:hAnsi="Calibri"/>
        </w:rPr>
        <w:t xml:space="preserve"> with heap and stack in BRAM, use </w:t>
      </w:r>
      <w:proofErr w:type="spellStart"/>
      <w:r>
        <w:rPr>
          <w:rFonts w:ascii="Calibri" w:hAnsi="Calibri"/>
        </w:rPr>
        <w:t>standalone_bsp</w:t>
      </w:r>
      <w:proofErr w:type="spellEnd"/>
      <w:r>
        <w:rPr>
          <w:rFonts w:ascii="Calibri" w:hAnsi="Calibri"/>
        </w:rPr>
        <w:t xml:space="preserve"> with main project in DDR3 and uses </w:t>
      </w:r>
      <w:proofErr w:type="spellStart"/>
      <w:r>
        <w:rPr>
          <w:rFonts w:ascii="Calibri" w:hAnsi="Calibri"/>
        </w:rPr>
        <w:t>xil_kernel_bsp</w:t>
      </w:r>
      <w:proofErr w:type="spellEnd"/>
      <w:r>
        <w:rPr>
          <w:rFonts w:ascii="Calibri" w:hAnsi="Calibri"/>
        </w:rPr>
        <w:t>.</w:t>
      </w:r>
      <w:ins w:id="56" w:author="Li, Ji" w:date="2017-10-12T15:08:00Z">
        <w:r>
          <w:rPr>
            <w:rFonts w:ascii="Calibri" w:hAnsi="Calibri"/>
          </w:rPr>
          <w:t xml:space="preserve"> (</w:t>
        </w:r>
        <w:r w:rsidRPr="00D0124C">
          <w:rPr>
            <w:rFonts w:ascii="Calibri" w:hAnsi="Calibri"/>
            <w:color w:val="FF0000"/>
            <w:rPrChange w:id="57" w:author="Li, Ji" w:date="2017-10-12T15:08:00Z">
              <w:rPr>
                <w:rFonts w:ascii="Calibri" w:hAnsi="Calibri"/>
              </w:rPr>
            </w:rPrChange>
          </w:rPr>
          <w:t>Not clear about this operation</w:t>
        </w:r>
        <w:r>
          <w:rPr>
            <w:rFonts w:ascii="Calibri" w:hAnsi="Calibri"/>
          </w:rPr>
          <w:t>)</w:t>
        </w:r>
      </w:ins>
    </w:p>
    <w:p w:rsidR="00D0124C" w:rsidRDefault="00D0124C" w:rsidP="00D0124C"/>
    <w:p w:rsidR="00D0124C" w:rsidRDefault="00D0124C" w:rsidP="00D0124C">
      <w:r>
        <w:rPr>
          <w:rFonts w:ascii="Calibri" w:hAnsi="Calibri"/>
        </w:rPr>
        <w:t xml:space="preserve">7) If </w:t>
      </w:r>
      <w:proofErr w:type="spellStart"/>
      <w:r>
        <w:rPr>
          <w:rFonts w:ascii="Calibri" w:hAnsi="Calibri"/>
        </w:rPr>
        <w:t>mcs</w:t>
      </w:r>
      <w:proofErr w:type="spellEnd"/>
      <w:r>
        <w:rPr>
          <w:rFonts w:ascii="Calibri" w:hAnsi="Calibri"/>
        </w:rPr>
        <w:t xml:space="preserve"> will be generated: In </w:t>
      </w:r>
      <w:proofErr w:type="spellStart"/>
      <w:r>
        <w:rPr>
          <w:rFonts w:ascii="Calibri" w:hAnsi="Calibri"/>
        </w:rPr>
        <w:t>ImPACT</w:t>
      </w:r>
      <w:proofErr w:type="spellEnd"/>
      <w:r>
        <w:rPr>
          <w:rFonts w:ascii="Calibri" w:hAnsi="Calibri"/>
        </w:rPr>
        <w:t xml:space="preserve"> start page select create a PROM, BPI -&gt; virtex6 -&gt; 128Mb -&gt; 16bit. Save and download .</w:t>
      </w:r>
      <w:proofErr w:type="spellStart"/>
      <w:r>
        <w:rPr>
          <w:rFonts w:ascii="Calibri" w:hAnsi="Calibri"/>
        </w:rPr>
        <w:t>mcs</w:t>
      </w:r>
      <w:proofErr w:type="spellEnd"/>
      <w:r>
        <w:rPr>
          <w:rFonts w:ascii="Calibri" w:hAnsi="Calibri"/>
        </w:rPr>
        <w:t>. Use 28AF00P30 flash, RS pins 26-25. Uncheck verification after programming to save time. Program result mms</w:t>
      </w:r>
      <w:ins w:id="58" w:author="Li, Ji" w:date="2017-10-12T15:08:00Z">
        <w:r>
          <w:rPr>
            <w:rFonts w:ascii="Calibri" w:hAnsi="Calibri"/>
          </w:rPr>
          <w:t xml:space="preserve"> (</w:t>
        </w:r>
        <w:proofErr w:type="spellStart"/>
        <w:r w:rsidRPr="00D0124C">
          <w:rPr>
            <w:rFonts w:ascii="Calibri" w:hAnsi="Calibri"/>
            <w:color w:val="FF0000"/>
            <w:rPrChange w:id="59" w:author="Li, Ji" w:date="2017-10-12T15:08:00Z">
              <w:rPr>
                <w:rFonts w:ascii="Calibri" w:hAnsi="Calibri"/>
              </w:rPr>
            </w:rPrChange>
          </w:rPr>
          <w:t>mcs</w:t>
        </w:r>
        <w:proofErr w:type="spellEnd"/>
        <w:r w:rsidRPr="00D0124C">
          <w:rPr>
            <w:rFonts w:ascii="Calibri" w:hAnsi="Calibri"/>
            <w:color w:val="FF0000"/>
            <w:rPrChange w:id="60" w:author="Li, Ji" w:date="2017-10-12T15:08:00Z">
              <w:rPr>
                <w:rFonts w:ascii="Calibri" w:hAnsi="Calibri"/>
              </w:rPr>
            </w:rPrChange>
          </w:rPr>
          <w:t>?</w:t>
        </w:r>
        <w:r>
          <w:rPr>
            <w:rFonts w:ascii="Calibri" w:hAnsi="Calibri"/>
          </w:rPr>
          <w:t>)</w:t>
        </w:r>
      </w:ins>
      <w:r>
        <w:rPr>
          <w:rFonts w:ascii="Calibri" w:hAnsi="Calibri"/>
        </w:rPr>
        <w:t> file into flash.</w:t>
      </w:r>
    </w:p>
    <w:p w:rsidR="00D0124C" w:rsidRDefault="00D0124C" w:rsidP="00D0124C"/>
    <w:p w:rsidR="00D0124C" w:rsidRDefault="00D0124C" w:rsidP="00D0124C">
      <w:r>
        <w:rPr>
          <w:rFonts w:ascii="Calibri" w:hAnsi="Calibri"/>
        </w:rPr>
        <w:t>8) Cycle the unit, check LED indication for proper firmware load.</w:t>
      </w:r>
    </w:p>
    <w:p w:rsidR="00D0124C" w:rsidRDefault="00D0124C" w:rsidP="00D0124C"/>
    <w:p w:rsidR="00D0124C" w:rsidRDefault="00D0124C" w:rsidP="00D0124C">
      <w:r>
        <w:rPr>
          <w:rFonts w:ascii="Calibri" w:hAnsi="Calibri"/>
        </w:rPr>
        <w:t xml:space="preserve">9) In </w:t>
      </w:r>
      <w:del w:id="61" w:author="Li, Ji" w:date="2017-10-13T15:56:00Z">
        <w:r w:rsidDel="00173D89">
          <w:rPr>
            <w:rFonts w:ascii="Calibri" w:hAnsi="Calibri"/>
          </w:rPr>
          <w:delText>EDK</w:delText>
        </w:r>
      </w:del>
      <w:ins w:id="62" w:author="Li, Ji" w:date="2017-10-13T15:56:00Z">
        <w:r w:rsidR="00173D89">
          <w:rPr>
            <w:rFonts w:ascii="Calibri" w:hAnsi="Calibri"/>
          </w:rPr>
          <w:t>SDK</w:t>
        </w:r>
      </w:ins>
      <w:r>
        <w:rPr>
          <w:rFonts w:ascii="Calibri" w:hAnsi="Calibri"/>
        </w:rPr>
        <w:t>, program flash with application elf.</w:t>
      </w:r>
      <w:ins w:id="63" w:author="Li, Ji" w:date="2017-10-12T15:09:00Z">
        <w:r w:rsidR="00192E7A">
          <w:rPr>
            <w:rFonts w:ascii="Calibri" w:hAnsi="Calibri"/>
          </w:rPr>
          <w:t xml:space="preserve"> (</w:t>
        </w:r>
        <w:r w:rsidR="00192E7A" w:rsidRPr="00192E7A">
          <w:rPr>
            <w:rFonts w:ascii="Calibri" w:hAnsi="Calibri"/>
            <w:color w:val="FF0000"/>
            <w:rPrChange w:id="64" w:author="Li, Ji" w:date="2017-10-12T15:09:00Z">
              <w:rPr>
                <w:rFonts w:ascii="Calibri" w:hAnsi="Calibri"/>
              </w:rPr>
            </w:rPrChange>
          </w:rPr>
          <w:t xml:space="preserve">Q: </w:t>
        </w:r>
        <w:r w:rsidR="00192E7A">
          <w:rPr>
            <w:rFonts w:ascii="Calibri" w:hAnsi="Calibri"/>
            <w:color w:val="FF0000"/>
          </w:rPr>
          <w:t xml:space="preserve">Why need to download elf separately? </w:t>
        </w:r>
      </w:ins>
      <w:ins w:id="65" w:author="Li, Ji" w:date="2017-10-12T15:10:00Z">
        <w:r w:rsidR="00192E7A">
          <w:rPr>
            <w:rFonts w:ascii="Calibri" w:hAnsi="Calibri"/>
            <w:color w:val="FF0000"/>
          </w:rPr>
          <w:t xml:space="preserve">It should have been included in </w:t>
        </w:r>
        <w:proofErr w:type="spellStart"/>
        <w:r w:rsidR="00192E7A">
          <w:rPr>
            <w:rFonts w:ascii="Calibri" w:hAnsi="Calibri"/>
            <w:color w:val="FF0000"/>
          </w:rPr>
          <w:t>pquest.bit</w:t>
        </w:r>
        <w:proofErr w:type="spellEnd"/>
        <w:r w:rsidR="00192E7A">
          <w:rPr>
            <w:rFonts w:ascii="Calibri" w:hAnsi="Calibri"/>
            <w:color w:val="FF0000"/>
          </w:rPr>
          <w:t xml:space="preserve"> generated in 6.)</w:t>
        </w:r>
      </w:ins>
    </w:p>
    <w:p w:rsidR="00D0124C" w:rsidRDefault="00D0124C" w:rsidP="00D0124C"/>
    <w:p w:rsidR="00D0124C" w:rsidRDefault="00D0124C" w:rsidP="00D0124C">
      <w:r>
        <w:rPr>
          <w:rFonts w:ascii="Calibri" w:hAnsi="Calibri"/>
        </w:rPr>
        <w:t>10) Cycle the unit, check the serial console of the unit.</w:t>
      </w:r>
    </w:p>
    <w:p w:rsidR="00A27429" w:rsidRDefault="00A27429"/>
    <w:sectPr w:rsidR="00A2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, Ji">
    <w15:presenceInfo w15:providerId="AD" w15:userId="S-1-5-21-1161782291-1150951755-378935785-94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4C"/>
    <w:rsid w:val="00173D89"/>
    <w:rsid w:val="00192E7A"/>
    <w:rsid w:val="002703A5"/>
    <w:rsid w:val="008A6CE8"/>
    <w:rsid w:val="00A27429"/>
    <w:rsid w:val="00CC0784"/>
    <w:rsid w:val="00D0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345A-2C03-4BCB-AEE3-F531AAE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24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1</cp:revision>
  <dcterms:created xsi:type="dcterms:W3CDTF">2017-10-12T18:58:00Z</dcterms:created>
  <dcterms:modified xsi:type="dcterms:W3CDTF">2017-10-16T19:46:00Z</dcterms:modified>
</cp:coreProperties>
</file>